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CHANNEL 1 : GRAPHICS ZONE</w:t>
      </w:r>
    </w:p>
    <w:p w:rsidR="00000000" w:rsidDel="00000000" w:rsidP="00000000" w:rsidRDefault="00000000" w:rsidRPr="00000000" w14:paraId="00000002">
      <w:pPr>
        <w:rPr>
          <w:ins w:author="Sebin Philip" w:id="0" w:date="2025-03-08T16:02:45Z"/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https://www.youtube.com/@GraphicsZONE-zl</w:t>
        </w:r>
      </w:hyperlink>
      <w:ins w:author="Sebin Philip" w:id="0" w:date="2025-03-08T16:02:45Z">
        <w:r w:rsidDel="00000000" w:rsidR="00000000" w:rsidRPr="00000000">
          <w:fldChar w:fldCharType="begin"/>
        </w:r>
        <w:r w:rsidDel="00000000" w:rsidR="00000000" w:rsidRPr="00000000">
          <w:instrText xml:space="preserve">HYPERLINK "https://www.youtube.com/@GraphicsZONE-zl5jf/playlists"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t xml:space="preserve">nv👁️o l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rPr/>
      </w:pPr>
      <w:ins w:author="Sebin Philip" w:id="0" w:date="2025-03-08T16:02:45Z">
        <w:r w:rsidDel="00000000" w:rsidR="00000000" w:rsidRPr="00000000">
          <w:rPr>
            <w:rtl w:val="0"/>
          </w:rPr>
          <w:t xml:space="preserve">Vrj </w:t>
        </w:r>
      </w:ins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5jf/playlists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CHANNEL 2 : GRAPHICS BY NITHIN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https://www.youtube.com/@engineeringgraphicsktu/playlists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@GraphicsZONE-zl5jf/playlists" TargetMode="External"/><Relationship Id="rId7" Type="http://schemas.openxmlformats.org/officeDocument/2006/relationships/hyperlink" Target="https://www.youtube.com/@GraphicsZONE-zl5jf/playlists" TargetMode="External"/><Relationship Id="rId8" Type="http://schemas.openxmlformats.org/officeDocument/2006/relationships/hyperlink" Target="https://www.youtube.com/@engineeringgraphicsktu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
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400" w:before="580" w:lineRule="auto"/>
        <w:rPr>
          <w:del w:author="Ebin K.B" w:id="0" w:date="2025-03-19T16:14:33Z"/>
          <w:b w:val="1"/>
          <w:color w:val="333333"/>
          <w:sz w:val="46"/>
          <w:szCs w:val="46"/>
        </w:rPr>
        <w:pPrChange w:author="Ebin K.B" w:id="0" w:date="2025-03-19T16:14:33Z">
          <w:pPr>
            <w:pStyle w:val="Heading1"/>
            <w:keepNext w:val="0"/>
            <w:keepLines w:val="0"/>
            <w:shd w:fill="ffffff" w:val="clear"/>
            <w:spacing w:after="400" w:before="580" w:lineRule="auto"/>
          </w:pPr>
        </w:pPrChange>
      </w:pPr>
      <w:del w:author="Ebin K.B" w:id="0" w:date="2025-03-19T16:14:33Z">
        <w:bookmarkStart w:colFirst="0" w:colLast="0" w:name="_bwuf72km6c96" w:id="0"/>
        <w:bookmarkEnd w:id="0"/>
        <w:commentRangeStart w:id="0"/>
        <w:r w:rsidDel="00000000" w:rsidR="00000000" w:rsidRPr="00000000">
          <w:rPr>
            <w:b w:val="1"/>
            <w:color w:val="333333"/>
            <w:sz w:val="46"/>
            <w:szCs w:val="46"/>
            <w:rtl w:val="0"/>
          </w:rPr>
          <w:delText xml:space="preserve">Auxiliary Material- Mathematics for Computer and Informatio</w:delText>
        </w:r>
        <w:r w:rsidDel="00000000" w:rsidR="00000000" w:rsidRPr="00000000">
          <w:rPr>
            <w:b w:val="1"/>
            <w:color w:val="333333"/>
            <w:sz w:val="46"/>
            <w:szCs w:val="46"/>
            <w:rtl w:val="0"/>
          </w:rPr>
          <w:delText xml:space="preserve">n Sciences</w:delText>
        </w:r>
        <w:commentRangeStart w:id="0"/>
        <w:commentRangeEnd w:id="0"/>
        <w:r w:rsidDel="00000000" w:rsidR="00000000" w:rsidRPr="00000000">
          <w:commentReference w:id="0"/>
        </w:r>
      </w:del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400" w:before="580" w:lineRule="auto"/>
        <w:rPr>
          <w:del w:author="Ebin K.B" w:id="0" w:date="2025-03-19T16:14:33Z"/>
        </w:rPr>
        <w:pPrChange w:author="Ebin K.B" w:id="0" w:date="2025-03-19T16:14:33Z">
          <w:pPr/>
        </w:pPrChange>
      </w:pPr>
      <w:ins w:author="Ebin K.B" w:id="0" w:date="2025-03-19T16:14:33Z">
        <w:del w:author="Ebin K.B" w:id="0" w:date="2025-03-19T16:14:33Z">
          <w:r w:rsidDel="00000000" w:rsidR="00000000" w:rsidRPr="00000000">
            <w:rPr>
              <w:rtl w:val="0"/>
              <w:rPrChange w:author="Ebin K.B" w:id="1" w:date="2025-03-19T16:14:33Z">
                <w:rPr>
                  <w:b w:val="1"/>
                  <w:color w:val="333333"/>
                  <w:sz w:val="46"/>
                  <w:szCs w:val="46"/>
                </w:rPr>
              </w:rPrChange>
            </w:rPr>
            <w:delText xml:space="preserve">Cccvvvbyfxyfxfxtdxxxd</w:delText>
          </w:r>
        </w:del>
      </w:ins>
      <w:del w:author="Ebin K.B" w:id="0" w:date="2025-03-19T16:14:3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rPr>
          <w:del w:author="Ebin K.B" w:id="0" w:date="2025-03-19T16:14:33Z"/>
        </w:rPr>
      </w:pPr>
      <w:del w:author="Ebin K.B" w:id="0" w:date="2025-03-19T16:14:33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"https://bookdown.org/siju_swamy/cse_academics/#why-read-this-book"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https://bookdown.org/</w:delText>
        </w:r>
        <w:r w:rsidDel="00000000" w:rsidR="00000000" w:rsidRPr="00000000">
          <w:fldChar w:fldCharType="end"/>
        </w:r>
      </w:del>
      <w:ins w:author="Ebin K.B" w:id="0" w:date="2025-03-19T16:14:33Z">
        <w:del w:author="Ebin K.B" w:id="0" w:date="2025-03-19T16:14:33Z">
          <w:r w:rsidDel="00000000" w:rsidR="00000000" w:rsidRPr="00000000">
            <w:fldChar w:fldCharType="begin"/>
          </w:r>
          <w:r w:rsidDel="00000000" w:rsidR="00000000" w:rsidRPr="00000000">
            <w:delInstrText xml:space="preserve">HYPERLINK "https://bookdown.org/siju_swamy/cse_academics/#why-read-this-book"</w:delInstrText>
          </w:r>
          <w:r w:rsidDel="00000000" w:rsidR="00000000" w:rsidRPr="00000000"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</w:rPr>
            <w:delText xml:space="preserve">ufxx dtf</w:delText>
          </w:r>
          <w:r w:rsidDel="00000000" w:rsidR="00000000" w:rsidRPr="00000000">
            <w:fldChar w:fldCharType="end"/>
          </w:r>
        </w:del>
      </w:ins>
      <w:del w:author="Ebin K.B" w:id="0" w:date="2025-03-19T16:14:33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"https://bookdown.org/siju_swamy/cse_academics/#why-read-this-book"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siju_swamy/cse_academics/#why-read-thi</w:delText>
        </w:r>
        <w:r w:rsidDel="00000000" w:rsidR="00000000" w:rsidRPr="00000000">
          <w:fldChar w:fldCharType="end"/>
        </w:r>
      </w:del>
      <w:ins w:author="Ebin K.B" w:id="0" w:date="2025-03-19T16:14:33Z">
        <w:del w:author="Ebin K.B" w:id="0" w:date="2025-03-19T16:14:33Z">
          <w:r w:rsidDel="00000000" w:rsidR="00000000" w:rsidRPr="00000000">
            <w:fldChar w:fldCharType="begin"/>
          </w:r>
          <w:r w:rsidDel="00000000" w:rsidR="00000000" w:rsidRPr="00000000">
            <w:delInstrText xml:space="preserve">HYPERLINK "https://bookdown.org/siju_swamy/cse_academics/#why-read-this-book"</w:delInstrText>
          </w:r>
          <w:r w:rsidDel="00000000" w:rsidR="00000000" w:rsidRPr="00000000"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</w:rPr>
            <w:delText xml:space="preserve">j y yc</w:delText>
          </w:r>
          <w:r w:rsidDel="00000000" w:rsidR="00000000" w:rsidRPr="00000000">
            <w:fldChar w:fldCharType="end"/>
          </w:r>
        </w:del>
      </w:ins>
      <w:del w:author="Ebin K.B" w:id="0" w:date="2025-03-19T16:14:33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"https://bookdown.org/siju_swamy/cse_academics/#why-read-this-book"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s-book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4">
      <w:pPr>
        <w:rPr>
          <w:del w:author="Ebin K.B" w:id="0" w:date="2025-03-19T16:14:33Z"/>
        </w:rPr>
      </w:pPr>
      <w:del w:author="Ebin K.B" w:id="0" w:date="2025-03-19T16:14:3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400" w:before="580" w:lineRule="auto"/>
        <w:rPr>
          <w:del w:author="Ebin K.B" w:id="0" w:date="2025-03-19T16:14:33Z"/>
          <w:b w:val="1"/>
          <w:color w:val="333333"/>
          <w:sz w:val="46"/>
          <w:szCs w:val="46"/>
        </w:rPr>
      </w:pPr>
      <w:del w:author="Ebin K.B" w:id="0" w:date="2025-03-19T16:14:33Z">
        <w:bookmarkStart w:colFirst="0" w:colLast="0" w:name="_dw3h0m7omj8w" w:id="1"/>
        <w:bookmarkEnd w:id="1"/>
        <w:r w:rsidDel="00000000" w:rsidR="00000000" w:rsidRPr="00000000">
          <w:rPr>
            <w:b w:val="1"/>
            <w:color w:val="333333"/>
            <w:sz w:val="46"/>
            <w:szCs w:val="46"/>
            <w:rtl w:val="0"/>
          </w:rPr>
          <w:delText xml:space="preserve">Python reference youtube videos</w:delText>
        </w:r>
      </w:del>
    </w:p>
    <w:p w:rsidR="00000000" w:rsidDel="00000000" w:rsidP="00000000" w:rsidRDefault="00000000" w:rsidRPr="00000000" w14:paraId="00000006">
      <w:pPr>
        <w:rPr>
          <w:del w:author="Ebin K.B" w:id="0" w:date="2025-03-19T16:14:33Z"/>
        </w:rPr>
      </w:pPr>
      <w:del w:author="Ebin K.B" w:id="0" w:date="2025-03-19T16:14:33Z">
        <w:r w:rsidDel="00000000" w:rsidR="00000000" w:rsidRPr="00000000">
          <w:rPr>
            <w:rtl w:val="0"/>
          </w:rPr>
          <w:delText xml:space="preserve">MOD 1- </w:delText>
        </w:r>
        <w:r w:rsidDel="00000000" w:rsidR="00000000" w:rsidRPr="00000000">
          <w:fldChar w:fldCharType="begin"/>
        </w:r>
        <w:r w:rsidDel="00000000" w:rsidR="00000000" w:rsidRPr="00000000">
          <w:delInstrText xml:space="preserve">HYPERLINK "https://youtu.be/NYUrQAACKgs?si=EtbOKXyQhaC-JOL_"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https://youtu.be/NYUr</w:delText>
        </w:r>
        <w:r w:rsidDel="00000000" w:rsidR="00000000" w:rsidRPr="00000000">
          <w:fldChar w:fldCharType="end"/>
        </w:r>
      </w:del>
      <w:ins w:author="Ebin K.B" w:id="0" w:date="2025-03-19T16:14:33Z">
        <w:del w:author="Ebin K.B" w:id="0" w:date="2025-03-19T16:14:33Z">
          <w:r w:rsidDel="00000000" w:rsidR="00000000" w:rsidRPr="00000000">
            <w:fldChar w:fldCharType="begin"/>
          </w:r>
          <w:r w:rsidDel="00000000" w:rsidR="00000000" w:rsidRPr="00000000">
            <w:delInstrText xml:space="preserve">HYPERLINK "https://youtu.be/NYUrQAACKgs?si=EtbOKXyQhaC-JOL_"</w:delInstrText>
          </w:r>
          <w:r w:rsidDel="00000000" w:rsidR="00000000" w:rsidRPr="00000000"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</w:rPr>
            <w:delText xml:space="preserve">xxyfxyxtxtdxd</w:delText>
          </w:r>
          <w:r w:rsidDel="00000000" w:rsidR="00000000" w:rsidRPr="00000000">
            <w:fldChar w:fldCharType="end"/>
          </w:r>
        </w:del>
      </w:ins>
      <w:del w:author="Ebin K.B" w:id="0" w:date="2025-03-19T16:14:33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"https://youtu.be/NYUrQAACKgs?si=EtbOKXyQhaC-JOL_"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QAACKgs?si=EtbOKXyQhaC-JOL_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7">
      <w:pPr>
        <w:rPr>
          <w:del w:author="Ebin K.B" w:id="0" w:date="2025-03-19T16:14:33Z"/>
        </w:rPr>
      </w:pPr>
      <w:del w:author="Ebin K.B" w:id="0" w:date="2025-03-19T16:14:33Z">
        <w:r w:rsidDel="00000000" w:rsidR="00000000" w:rsidRPr="00000000">
          <w:rPr>
            <w:rtl w:val="0"/>
          </w:rPr>
          <w:delText xml:space="preserve">MOD 2- </w:delText>
        </w:r>
        <w:r w:rsidDel="00000000" w:rsidR="00000000" w:rsidRPr="00000000">
          <w:rPr>
            <w:rtl w:val="0"/>
          </w:rPr>
          <w:delText xml:space="preserve">https://youtu.be/Ltv5A</w:delText>
        </w:r>
      </w:del>
      <w:ins w:author="Ebin K.B" w:id="0" w:date="2025-03-19T16:14:33Z">
        <w:del w:author="Ebin K.B" w:id="0" w:date="2025-03-19T16:14:33Z">
          <w:r w:rsidDel="00000000" w:rsidR="00000000" w:rsidRPr="00000000">
            <w:rPr>
              <w:rtl w:val="0"/>
            </w:rPr>
            <w:delText xml:space="preserve">uc xy </w:delText>
          </w:r>
          <w:r w:rsidDel="00000000" w:rsidR="00000000" w:rsidRPr="00000000">
            <w:rPr>
              <w:rtl w:val="0"/>
            </w:rPr>
            <w:delText xml:space="preserve">X X rs rd </w:delText>
          </w:r>
        </w:del>
      </w:ins>
      <w:del w:author="Ebin K.B" w:id="0" w:date="2025-03-19T16:14:33Z">
        <w:r w:rsidDel="00000000" w:rsidR="00000000" w:rsidRPr="00000000">
          <w:rPr>
            <w:rtl w:val="0"/>
          </w:rPr>
          <w:delText xml:space="preserve">q61nEs?si=mGXXcQ3cg8teLw_K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rPr>
          <w:del w:author="Ebin K.B" w:id="0" w:date="2025-03-19T16:14:33Z"/>
        </w:rPr>
      </w:pPr>
      <w:del w:author="Ebin K.B" w:id="0" w:date="2025-03-19T16:14:33Z">
        <w:r w:rsidDel="00000000" w:rsidR="00000000" w:rsidRPr="00000000">
          <w:rPr>
            <w:rtl w:val="0"/>
          </w:rPr>
          <w:delText xml:space="preserve">MOD 3- </w:delText>
        </w:r>
      </w:del>
      <w:ins w:author="Ebin K.B" w:id="0" w:date="2025-03-19T16:14:33Z">
        <w:del w:author="Ebin K.B" w:id="0" w:date="2025-03-19T16:14:33Z">
          <w:r w:rsidDel="00000000" w:rsidR="00000000" w:rsidRPr="00000000">
            <w:fldChar w:fldCharType="begin"/>
          </w:r>
          <w:r w:rsidDel="00000000" w:rsidR="00000000" w:rsidRPr="00000000">
            <w:delInstrText xml:space="preserve">HYPERLINK "https://youtu.be/jllhc"</w:delInstrText>
          </w:r>
          <w:r w:rsidDel="00000000" w:rsidR="00000000" w:rsidRPr="00000000"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</w:rPr>
            <w:delText xml:space="preserve">https://youtu</w:delText>
          </w:r>
          <w:r w:rsidDel="00000000" w:rsidR="00000000" w:rsidRPr="00000000">
            <w:fldChar w:fldCharType="end"/>
          </w:r>
        </w:del>
      </w:ins>
      <w:del w:author="Ebin K.B" w:id="0" w:date="2025-03-19T16:14:33Z"/>
      <w:ins w:author="Ebin K.B" w:id="0" w:date="2025-03-19T16:14:33Z">
        <w:del w:author="Ebin K.B" w:id="0" w:date="2025-03-19T16:14:33Z"/>
      </w:ins>
      <w:ins w:author="Ebin K.B" w:id="0" w:date="2025-03-19T16:14:33Z">
        <w:del w:author="Ebin K.B" w:id="0" w:date="2025-03-19T16:14:33Z">
          <w:r w:rsidDel="00000000" w:rsidR="00000000" w:rsidRPr="00000000">
            <w:fldChar w:fldCharType="begin"/>
          </w:r>
          <w:r w:rsidDel="00000000" w:rsidR="00000000" w:rsidRPr="00000000">
            <w:delInstrText xml:space="preserve">HYPERLINK "https://youtu.be/jllhc"</w:delInstrText>
          </w:r>
          <w:r w:rsidDel="00000000" w:rsidR="00000000" w:rsidRPr="00000000"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</w:rPr>
            <w:delText xml:space="preserve">yfddx</w:delText>
          </w:r>
          <w:r w:rsidDel="00000000" w:rsidR="00000000" w:rsidRPr="00000000">
            <w:fldChar w:fldCharType="end"/>
          </w:r>
        </w:del>
      </w:ins>
      <w:ins w:author="Ebin K.B" w:id="0" w:date="2025-03-19T16:14:33Z">
        <w:del w:author="Ebin K.B" w:id="0" w:date="2025-03-19T16:14:33Z"/>
      </w:ins>
      <w:del w:author="Ebin K.B" w:id="0" w:date="2025-03-19T16:14:33Z"/>
      <w:ins w:author="Ebin K.B" w:id="0" w:date="2025-03-19T16:14:33Z">
        <w:del w:author="Ebin K.B" w:id="0" w:date="2025-03-19T16:14:33Z">
          <w:r w:rsidDel="00000000" w:rsidR="00000000" w:rsidRPr="00000000">
            <w:fldChar w:fldCharType="begin"/>
          </w:r>
          <w:r w:rsidDel="00000000" w:rsidR="00000000" w:rsidRPr="00000000">
            <w:delInstrText xml:space="preserve">HYPERLINK "https://youtu.be/jllhc"</w:delInstrText>
          </w:r>
          <w:r w:rsidDel="00000000" w:rsidR="00000000" w:rsidRPr="00000000"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</w:rPr>
            <w:delText xml:space="preserve">.be/j</w:delText>
          </w:r>
          <w:r w:rsidDel="00000000" w:rsidR="00000000" w:rsidRPr="00000000">
            <w:fldChar w:fldCharType="end"/>
          </w:r>
        </w:del>
      </w:ins>
      <w:del w:author="Ebin K.B" w:id="0" w:date="2025-03-19T16:14:33Z"/>
      <w:ins w:author="Ebin K.B" w:id="0" w:date="2025-03-19T16:14:33Z">
        <w:del w:author="Ebin K.B" w:id="0" w:date="2025-03-19T16:14:33Z">
          <w:r w:rsidDel="00000000" w:rsidR="00000000" w:rsidRPr="00000000">
            <w:fldChar w:fldCharType="begin"/>
          </w:r>
          <w:r w:rsidDel="00000000" w:rsidR="00000000" w:rsidRPr="00000000">
            <w:delInstrText xml:space="preserve">HYPERLINK "https://youtu.be/jllhc"</w:delInstrText>
          </w:r>
          <w:r w:rsidDel="00000000" w:rsidR="00000000" w:rsidRPr="00000000"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</w:rPr>
            <w:delText xml:space="preserve">ll</w:delText>
          </w:r>
          <w:r w:rsidDel="00000000" w:rsidR="00000000" w:rsidRPr="00000000">
            <w:fldChar w:fldCharType="end"/>
          </w:r>
        </w:del>
      </w:ins>
      <w:del w:author="Ebin K.B" w:id="0" w:date="2025-03-19T16:14:33Z"/>
      <w:ins w:author="Ebin K.B" w:id="0" w:date="2025-03-19T16:14:33Z">
        <w:del w:author="Ebin K.B" w:id="0" w:date="2025-03-19T16:14:33Z"/>
      </w:ins>
      <w:ins w:author="Ebin K.B" w:id="0" w:date="2025-03-19T16:14:33Z">
        <w:del w:author="Ebin K.B" w:id="0" w:date="2025-03-19T16:14:33Z">
          <w:r w:rsidDel="00000000" w:rsidR="00000000" w:rsidRPr="00000000">
            <w:fldChar w:fldCharType="begin"/>
          </w:r>
          <w:r w:rsidDel="00000000" w:rsidR="00000000" w:rsidRPr="00000000">
            <w:delInstrText xml:space="preserve">HYPERLINK "https://youtu.be/jllhc"</w:delInstrText>
          </w:r>
          <w:r w:rsidDel="00000000" w:rsidR="00000000" w:rsidRPr="00000000"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</w:rPr>
            <w:delText xml:space="preserve">hc</w:delText>
          </w:r>
          <w:r w:rsidDel="00000000" w:rsidR="00000000" w:rsidRPr="00000000">
            <w:fldChar w:fldCharType="end"/>
          </w:r>
        </w:del>
      </w:ins>
      <w:ins w:author="Ebin K.B" w:id="0" w:date="2025-03-19T16:14:33Z">
        <w:del w:author="Ebin K.B" w:id="0" w:date="2025-03-19T16:14:33Z">
          <w:r w:rsidDel="00000000" w:rsidR="00000000" w:rsidRPr="00000000">
            <w:rPr>
              <w:rtl w:val="0"/>
            </w:rPr>
            <w:delText xml:space="preserve"> fyytxyuxugxr</w:delText>
          </w:r>
        </w:del>
      </w:ins>
      <w:del w:author="Ebin K.B" w:id="0" w:date="2025-03-19T16:14:33Z">
        <w:r w:rsidDel="00000000" w:rsidR="00000000" w:rsidRPr="00000000">
          <w:rPr>
            <w:rtl w:val="0"/>
          </w:rPr>
          <w:delText xml:space="preserve">2h5Y3WI</w:delText>
        </w:r>
      </w:del>
      <w:ins w:author="Ebin K.B" w:id="0" w:date="2025-03-19T16:14:33Z">
        <w:del w:author="Ebin K.B" w:id="0" w:date="2025-03-19T16:14:33Z">
          <w:r w:rsidDel="00000000" w:rsidR="00000000" w:rsidRPr="00000000">
            <w:rPr>
              <w:rtl w:val="0"/>
            </w:rPr>
            <w:delText xml:space="preserve">ugxdrxd</w:delText>
          </w:r>
        </w:del>
      </w:ins>
      <w:del w:author="Ebin K.B" w:id="0" w:date="2025-03-19T16:14:33Z">
        <w:r w:rsidDel="00000000" w:rsidR="00000000" w:rsidRPr="00000000">
          <w:rPr>
            <w:rtl w:val="0"/>
          </w:rPr>
          <w:delText xml:space="preserve">o?si=OOKBIB98a0f94s69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rPr>
          <w:rPrChange w:author="Ebin K.B" w:id="2" w:date="2025-03-19T16:15:43Z">
            <w:rPr/>
          </w:rPrChange>
        </w:rPr>
      </w:pPr>
      <w:del w:author="Ebin K.B" w:id="0" w:date="2025-03-19T16:14:33Z">
        <w:r w:rsidDel="00000000" w:rsidR="00000000" w:rsidRPr="00000000">
          <w:rPr>
            <w:rtl w:val="0"/>
          </w:rPr>
          <w:delText xml:space="preserve">MOD 4- </w:delText>
        </w:r>
        <w:r w:rsidDel="00000000" w:rsidR="00000000" w:rsidRPr="00000000">
          <w:rPr>
            <w:rtl w:val="0"/>
          </w:rPr>
          <w:delText xml:space="preserve">https://youtu.be/KjR</w:delText>
        </w:r>
      </w:del>
      <w:ins w:author="Ebin K.B" w:id="0" w:date="2025-03-19T16:14:33Z">
        <w:del w:author="Ebin K.B" w:id="0" w:date="2025-03-19T16:14:33Z">
          <w:r w:rsidDel="00000000" w:rsidR="00000000" w:rsidRPr="00000000">
            <w:rPr>
              <w:rtl w:val="0"/>
            </w:rPr>
            <w:delText xml:space="preserve">yfzydzdzr</w:delText>
          </w:r>
        </w:del>
      </w:ins>
      <w:del w:author="Ebin K.B" w:id="0" w:date="2025-03-19T16:14:33Z">
        <w:r w:rsidDel="00000000" w:rsidR="00000000" w:rsidRPr="00000000">
          <w:rPr>
            <w:rtl w:val="0"/>
          </w:rPr>
          <w:delText xml:space="preserve">IwCaUEZU?si=59-wlcaL6c63VjWY</w:delText>
        </w:r>
      </w:del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bin K.B" w:id="0" w:date="2025-03-19T16:17:04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
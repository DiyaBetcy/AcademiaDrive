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rPr/>
      </w:pPr>
      <w:sdt>
        <w:sdtPr>
          <w:id w:val="1347743059"/>
          <w:tag w:val="goog_rdk_2"/>
        </w:sdtPr>
        <w:sdtContent>
          <w:ins w:author="Athira Biju" w:id="0" w:date="2025-04-28T08:37:20Z">
            <w:sdt>
              <w:sdtPr>
                <w:id w:val="-1940466435"/>
                <w:tag w:val="goog_rdk_3"/>
              </w:sdtPr>
              <w:sdtContent>
                <w:del w:author="EM Mohammed Sinan" w:id="1" w:date="2025-05-01T03:22:02Z"/>
              </w:sdtContent>
            </w:sdt>
          </w:ins>
          <w:sdt>
            <w:sdtPr>
              <w:id w:val="-1829081067"/>
              <w:tag w:val="goog_rdk_4"/>
            </w:sdtPr>
            <w:sdtContent>
              <w:ins w:author="Athira Biju" w:id="0" w:date="2025-04-28T08:37:20Z">
                <w:del w:author="EM Mohammed Sinan" w:id="1" w:date="2025-05-01T03:22:02Z">
                  <w:r w:rsidDel="00000000" w:rsidR="00000000" w:rsidRPr="00000000">
                    <w:rPr>
                      <w:rtl w:val="0"/>
                      <w:rPrChange w:author="Athira Biju" w:id="2" w:date="2025-04-28T08:37:20Z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w:rPrChange>
                    </w:rPr>
                    <w:delText xml:space="preserve">Pr</w:delText>
                  </w:r>
                </w:del>
              </w:ins>
            </w:sdtContent>
          </w:sdt>
          <w:ins w:author="Athira Biju" w:id="0" w:date="2025-04-28T08:37:20Z">
            <w:del w:author="EM Mohammed Sinan" w:id="1" w:date="2025-05-01T03:22:02Z"/>
          </w:ins>
        </w:sdtContent>
      </w:sdt>
      <w:sdt>
        <w:sdtPr>
          <w:id w:val="1268973690"/>
          <w:tag w:val="goog_rdk_5"/>
        </w:sdtPr>
        <w:sdtContent>
          <w:del w:author="EM Mohammed Sinan" w:id="1" w:date="2025-05-01T03:22:02Z"/>
        </w:sdtContent>
      </w:sdt>
      <w:sdt>
        <w:sdtPr>
          <w:id w:val="2144550014"/>
          <w:tag w:val="goog_rdk_6"/>
        </w:sdtPr>
        <w:sdtContent>
          <w:ins w:author="akhil krishna" w:id="3" w:date="2025-01-01T13:03:03Z">
            <w:sdt>
              <w:sdtPr>
                <w:id w:val="-639664716"/>
                <w:tag w:val="goog_rdk_7"/>
              </w:sdtPr>
              <w:sdtContent>
                <w:del w:author="EM Mohammed Sinan" w:id="1" w:date="2025-05-01T03:22:02Z"/>
              </w:sdtContent>
            </w:sdt>
          </w:ins>
          <w:sdt>
            <w:sdtPr>
              <w:id w:val="-1551642597"/>
              <w:tag w:val="goog_rdk_8"/>
            </w:sdtPr>
            <w:sdtContent>
              <w:ins w:author="akhil krishna" w:id="3" w:date="2025-01-01T13:03:03Z">
                <w:del w:author="EM Mohammed Sinan" w:id="1" w:date="2025-05-01T03:22:02Z">
                  <w:r w:rsidDel="00000000" w:rsidR="00000000" w:rsidRPr="00000000">
                    <w:rPr>
                      <w:rtl w:val="0"/>
                      <w:rPrChange w:author="akhil krishna" w:id="4" w:date="2025-01-01T13:03:03Z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w:rPrChange>
                    </w:rPr>
                    <w:delText xml:space="preserve">l</w:delText>
                  </w:r>
                </w:del>
              </w:ins>
            </w:sdtContent>
          </w:sdt>
          <w:ins w:author="akhil krishna" w:id="3" w:date="2025-01-01T13:03:03Z">
            <w:del w:author="EM Mohammed Sinan" w:id="1" w:date="2025-05-01T03:22:02Z"/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Chem </w:t>
        </w:r>
      </w:hyperlink>
      <w:sdt>
        <w:sdtPr>
          <w:id w:val="-1406642159"/>
          <w:tag w:val="goog_rdk_9"/>
        </w:sdtPr>
        <w:sdtContent>
          <w:ins w:author="Sebin Philip" w:id="5" w:date="2025-03-08T16:02:36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"https://www.youtube.com/watch?v=FFb1R2jFaSw&amp;pp=ygUeczEgY2hlbWlzdHJ5ICBrdHUgMjAyNCBzY2hlbWVz"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in ooo</w:t>
            </w:r>
            <w:r w:rsidDel="00000000" w:rsidR="00000000" w:rsidRPr="00000000">
              <w:fldChar w:fldCharType="end"/>
            </w:r>
          </w:ins>
        </w:sdtContent>
      </w:sdt>
      <w:sdt>
        <w:sdtPr>
          <w:id w:val="-1737892443"/>
          <w:tag w:val="goog_rdk_10"/>
        </w:sdtPr>
        <w:sdtContent>
          <w:del w:author="Sebin Philip" w:id="5" w:date="2025-03-08T16:02:36Z">
            <w:r w:rsidDel="00000000" w:rsidR="00000000" w:rsidRPr="00000000">
              <w:fldChar w:fldCharType="begin"/>
            </w:r>
            <w:r w:rsidDel="00000000" w:rsidR="00000000" w:rsidRPr="00000000">
              <w:delInstrText xml:space="preserve">HYPERLINK "https://www.youtube.com/watch?v=FFb1R2jFaSw&amp;pp=ygUeczEgY2hlbWlzdHJ5ICBrdHUgMjAyNCBzY2hlbWVz"</w:del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0000ff"/>
                <w:u w:val="single"/>
                <w:rtl w:val="0"/>
              </w:rPr>
              <w:delText xml:space="preserve">qn</w:delText>
            </w:r>
            <w:r w:rsidDel="00000000" w:rsidR="00000000" w:rsidRPr="00000000">
              <w:fldChar w:fldCharType="end"/>
            </w:r>
          </w:del>
        </w:sdtContent>
      </w:sdt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 paper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id w:val="-1032857666"/>
          <w:tag w:val="goog_rdk_12"/>
        </w:sdtPr>
        <w:sdtContent>
          <w:ins w:author="Sebin Philip" w:id="6" w:date="2025-03-08T16:02:40Z">
            <w:r w:rsidDel="00000000" w:rsidR="00000000" w:rsidRPr="00000000">
              <w:rPr>
                <w:rtl w:val="0"/>
              </w:rPr>
              <w:t xml:space="preserve"> gt</w:t>
            </w:r>
          </w:ins>
        </w:sdtContent>
      </w:sdt>
      <w:sdt>
        <w:sdtPr>
          <w:id w:val="-1841988643"/>
          <w:tag w:val="goog_rdk_13"/>
        </w:sdtPr>
        <w:sdtContent>
          <w:del w:author="Sebin Philip" w:id="6" w:date="2025-03-08T16:02:40Z">
            <w:r w:rsidDel="00000000" w:rsidR="00000000" w:rsidRPr="00000000">
              <w:fldChar w:fldCharType="begin"/>
            </w:r>
            <w:r w:rsidDel="00000000" w:rsidR="00000000" w:rsidRPr="00000000">
              <w:delInstrText xml:space="preserve">HYPERLINK "https://youtube.com/playlist?list=PLW0bexD5A-6UF15XkkSut35A0LX-aPnrb&amp;si=BzX0nsf25ZZQwQeV"</w:del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0000ff"/>
                <w:u w:val="single"/>
                <w:rtl w:val="0"/>
              </w:rPr>
              <w:delText xml:space="preserve">graphic</w:delText>
            </w:r>
            <w:r w:rsidDel="00000000" w:rsidR="00000000" w:rsidRPr="00000000">
              <w:fldChar w:fldCharType="end"/>
            </w:r>
          </w:del>
        </w:sdtContent>
      </w:sdt>
      <w:sdt>
        <w:sdtPr>
          <w:id w:val="-1460602086"/>
          <w:tag w:val="goog_rdk_14"/>
        </w:sdtPr>
        <w:sdtContent>
          <w:ins w:author="Sebin Philip" w:id="7" w:date="2025-03-08T16:02:40Z">
            <w:sdt>
              <w:sdtPr>
                <w:id w:val="-82773068"/>
                <w:tag w:val="goog_rdk_15"/>
              </w:sdtPr>
              <w:sdtContent>
                <w:del w:author="Sebin Philip" w:id="6" w:date="2025-03-08T16:02:40Z">
                  <w:r w:rsidDel="00000000" w:rsidR="00000000" w:rsidRPr="00000000">
                    <w:rPr>
                      <w:rtl w:val="0"/>
                    </w:rPr>
                    <w:delText xml:space="preserve">al</w:delText>
                  </w:r>
                </w:del>
              </w:sdtContent>
            </w:sdt>
          </w:ins>
        </w:sdtContent>
      </w:sdt>
      <w:sdt>
        <w:sdtPr>
          <w:id w:val="-1340918598"/>
          <w:tag w:val="goog_rdk_16"/>
        </w:sdtPr>
        <w:sdtContent>
          <w:del w:author="Sebin Philip" w:id="6" w:date="2025-03-08T16:02:40Z">
            <w:r w:rsidDel="00000000" w:rsidR="00000000" w:rsidRPr="00000000">
              <w:rPr>
                <w:rtl w:val="0"/>
              </w:rPr>
              <w:delText xml:space="preserve">s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graphics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physics b&amp;c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phy b&amp;c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ATP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Eng mechanics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Maths grp b&amp;c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https://youtube.com/playlist?list=PL7lBkW4pLsIJMhCUdaQgZR83AvYPqwZq0&amp;si=Q-EerrezMiJPNtZ_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https://www.youtube.com/watch?v=fCedwoMyYtc&amp;list=PL7lBkW4pLsILtRuQTaK0asslt-gxP-zQ2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https://www.youtube.com/watch?v=7ZfL6GY05DY&amp;list=PL7lBkW4pLsII6FJWN0cYtWk6KAv7jz-eC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https://www.youtube.com/watch?v=zIzufk0s_Ec&amp;list=PL7lBkW4pLsILFLIK8UVEudKsXL-</w:t>
        </w:r>
      </w:hyperlink>
      <w:sdt>
        <w:sdtPr>
          <w:id w:val="-1260426449"/>
          <w:tag w:val="goog_rdk_17"/>
        </w:sdtPr>
        <w:sdtContent>
          <w:ins w:author="Sebin Philip" w:id="8" w:date="2025-03-08T16:02:36Z">
            <w:r w:rsidDel="00000000" w:rsidR="00000000" w:rsidRPr="00000000">
              <w:rPr>
                <w:rtl w:val="0"/>
              </w:rPr>
              <w:t xml:space="preserve">gmm</w:t>
            </w:r>
          </w:ins>
        </w:sdtContent>
      </w:sdt>
      <w:sdt>
        <w:sdtPr>
          <w:id w:val="-647067219"/>
          <w:tag w:val="goog_rdk_18"/>
        </w:sdtPr>
        <w:sdtContent>
          <w:del w:author="Sebin Philip" w:id="8" w:date="2025-03-08T16:02:36Z">
            <w:r w:rsidDel="00000000" w:rsidR="00000000" w:rsidRPr="00000000">
              <w:rPr>
                <w:rtl w:val="0"/>
              </w:rPr>
              <w:delText xml:space="preserve">5UCKVv</w:delText>
            </w:r>
          </w:del>
        </w:sdtContent>
      </w:sdt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maths grp a</w:t>
      </w:r>
    </w:p>
    <w:p w:rsidR="00000000" w:rsidDel="00000000" w:rsidP="00000000" w:rsidRDefault="00000000" w:rsidRPr="00000000" w14:paraId="00000013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https://www.youtube.com/watch?v=L88EilCCsUc&amp;list=PL7lBkW4pLsIKqIdaNS3EqKACUkzp4ZM8M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https://www.youtube.com/watch?v=7k9e_vbs1ZY&amp;list=PL7lBkW4pLsIKp0D3dtM-dF_f6sR6aCL-w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https://www.youtube.com/watch?v=cuoWkznOHTI&amp;list=PL7lBkW4pLsIJFTwf_27Idy-jGUBJ89SN0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https://www.yo</w:t>
        </w:r>
      </w:hyperlink>
      <w:sdt>
        <w:sdtPr>
          <w:id w:val="1411166069"/>
          <w:tag w:val="goog_rdk_19"/>
        </w:sdtPr>
        <w:sdtContent>
          <w:ins w:author="Sebin Philip" w:id="9" w:date="2025-03-08T16:02:38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"https://www.youtube.com/watch?v=We7YLUyTTMk&amp;list=PL7lBkW4pLsILrjwF7LXZE1DNGkXJLy_Lb"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ntbb </w:t>
            </w:r>
            <w:r w:rsidDel="00000000" w:rsidR="00000000" w:rsidRPr="00000000">
              <w:fldChar w:fldCharType="end"/>
            </w:r>
          </w:ins>
        </w:sdtContent>
      </w:sdt>
      <w:sdt>
        <w:sdtPr>
          <w:id w:val="-416291261"/>
          <w:tag w:val="goog_rdk_20"/>
        </w:sdtPr>
        <w:sdtContent>
          <w:ins w:author="Sebin Philip" w:id="10" w:date="2025-03-08T16:02:39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"http://jnutube.com/watch?v=Wo"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jn</w:t>
            </w:r>
            <w:r w:rsidDel="00000000" w:rsidR="00000000" w:rsidRPr="00000000">
              <w:fldChar w:fldCharType="end"/>
            </w:r>
          </w:ins>
        </w:sdtContent>
      </w:sdt>
      <w:sdt>
        <w:sdtPr>
          <w:id w:val="750402453"/>
          <w:tag w:val="goog_rdk_21"/>
        </w:sdtPr>
        <w:sdtContent>
          <w:ins w:author="Sebin Philip" w:id="9" w:date="2025-03-08T16:02:38Z"/>
        </w:sdtContent>
      </w:sdt>
      <w:sdt>
        <w:sdtPr>
          <w:id w:val="660568142"/>
          <w:tag w:val="goog_rdk_22"/>
        </w:sdtPr>
        <w:sdtContent>
          <w:ins w:author="Sebin Philip" w:id="10" w:date="2025-03-08T16:02:39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"http://jnutube.com/watch?v=Wo"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utube.com/watch?v=W</w:t>
            </w:r>
            <w:r w:rsidDel="00000000" w:rsidR="00000000" w:rsidRPr="00000000">
              <w:fldChar w:fldCharType="end"/>
            </w:r>
          </w:ins>
        </w:sdtContent>
      </w:sdt>
      <w:sdt>
        <w:sdtPr>
          <w:id w:val="787810336"/>
          <w:tag w:val="goog_rdk_23"/>
        </w:sdtPr>
        <w:sdtContent>
          <w:ins w:author="Sebin Philip" w:id="11" w:date="2025-03-08T16:02:41Z"/>
        </w:sdtContent>
      </w:sdt>
      <w:sdt>
        <w:sdtPr>
          <w:id w:val="483456194"/>
          <w:tag w:val="goog_rdk_24"/>
        </w:sdtPr>
        <w:sdtContent>
          <w:ins w:author="Sebin Philip" w:id="10" w:date="2025-03-08T16:02:39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"http://jnutube.com/watch?v=Wo"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</w:t>
            </w:r>
            <w:r w:rsidDel="00000000" w:rsidR="00000000" w:rsidRPr="00000000">
              <w:fldChar w:fldCharType="end"/>
            </w:r>
          </w:ins>
        </w:sdtContent>
      </w:sdt>
      <w:sdt>
        <w:sdtPr>
          <w:id w:val="-1439906825"/>
          <w:tag w:val="goog_rdk_25"/>
        </w:sdtPr>
        <w:sdtContent>
          <w:ins w:author="Sebin Philip" w:id="11" w:date="2025-03-08T16:02:41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"https://www.youtube.com/watch?v=We7YLUyTTMk&amp;list=PL7lBkW4pLsILrjwF7LXZE1DNGkXJLy_Lb"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  n</w:t>
            </w:r>
            <w:r w:rsidDel="00000000" w:rsidR="00000000" w:rsidRPr="00000000">
              <w:fldChar w:fldCharType="end"/>
            </w:r>
            <w:sdt>
              <w:sdtPr>
                <w:id w:val="-1564052800"/>
                <w:tag w:val="goog_rdk_26"/>
              </w:sdtPr>
              <w:sdtContent>
                <w:del w:author="Niyas P" w:id="12" w:date="2025-04-26T04:05:08Z">
                  <w:r w:rsidDel="00000000" w:rsidR="00000000" w:rsidRPr="00000000">
                    <w:fldChar w:fldCharType="begin"/>
                  </w:r>
                  <w:r w:rsidDel="00000000" w:rsidR="00000000" w:rsidRPr="00000000">
                    <w:delInstrText xml:space="preserve">HYPERLINK "https://www.youtube.com/watch?v=We7YLUyTTMk&amp;list=PL7lBkW4pLsILrjwF7LXZE1DNGkXJLy_Lb"</w:delInstrText>
                  </w:r>
                  <w:r w:rsidDel="00000000" w:rsidR="00000000" w:rsidRPr="00000000">
                    <w:fldChar w:fldCharType="separate"/>
                  </w:r>
                  <w:r w:rsidDel="00000000" w:rsidR="00000000" w:rsidRPr="00000000">
                    <w:rPr>
                      <w:color w:val="0000ff"/>
                      <w:u w:val="single"/>
                      <w:rtl w:val="0"/>
                    </w:rPr>
                    <w:delText xml:space="preserve"> </w:delText>
                  </w:r>
                  <w:r w:rsidDel="00000000" w:rsidR="00000000" w:rsidRPr="00000000">
                    <w:fldChar w:fldCharType="end"/>
                  </w:r>
                </w:del>
              </w:sdtContent>
            </w:sdt>
          </w:ins>
        </w:sdtContent>
      </w:sdt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e7YLUyTTMk&amp;list=PL7lBkW4pLsILrjwF7LXZE1DNGkXJLy_Lb</w:t>
        </w:r>
      </w:hyperlink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569.85pt;height:89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FI ACADEMIC SUPPORT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69.85pt;height:89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FI ACADEMIC SUPPORT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69.85pt;height:89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FI ACADEMIC SUPPORT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56A5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56A5E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20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20F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224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24C"/>
  </w:style>
  <w:style w:type="paragraph" w:styleId="Footer">
    <w:name w:val="footer"/>
    <w:basedOn w:val="Normal"/>
    <w:link w:val="FooterChar"/>
    <w:uiPriority w:val="99"/>
    <w:unhideWhenUsed w:val="1"/>
    <w:rsid w:val="00A0224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2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cuoWkznOHTI&amp;list=PL7lBkW4pLsIJFTwf_27Idy-jGUBJ89SN0" TargetMode="External"/><Relationship Id="rId22" Type="http://schemas.openxmlformats.org/officeDocument/2006/relationships/hyperlink" Target="https://www.youtube.com/watch?v=We7YLUyTTMk&amp;list=PL7lBkW4pLsILrjwF7LXZE1DNGkXJLy_Lb" TargetMode="External"/><Relationship Id="rId21" Type="http://schemas.openxmlformats.org/officeDocument/2006/relationships/hyperlink" Target="https://www.youtube.com/watch?v=We7YLUyTTMk&amp;list=PL7lBkW4pLsILrjwF7LXZE1DNGkXJLy_Lb" TargetMode="External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EE2zfejcu0&amp;list=PLbQL6jsbZ8PM4QXlMoOihTQBQloEF1sQq" TargetMode="External"/><Relationship Id="rId26" Type="http://schemas.openxmlformats.org/officeDocument/2006/relationships/footer" Target="footer2.xml"/><Relationship Id="rId25" Type="http://schemas.openxmlformats.org/officeDocument/2006/relationships/header" Target="header1.xml"/><Relationship Id="rId28" Type="http://schemas.openxmlformats.org/officeDocument/2006/relationships/footer" Target="footer1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FFb1R2jFaSw&amp;pp=ygUeczEgY2hlbWlzdHJ5ICBrdHUgMjAyNCBzY2hlbWVz" TargetMode="External"/><Relationship Id="rId8" Type="http://schemas.openxmlformats.org/officeDocument/2006/relationships/hyperlink" Target="https://www.youtube.com/watch?v=FFb1R2jFaSw&amp;pp=ygUeczEgY2hlbWlzdHJ5ICBrdHUgMjAyNCBzY2hlbWVz" TargetMode="External"/><Relationship Id="rId11" Type="http://schemas.openxmlformats.org/officeDocument/2006/relationships/hyperlink" Target="https://www.youtube.com/watch?v=gqoOvYbXV8Y&amp;list=PLU9qGTRXUDknIx6SnHukTjv9CANuaaE-x" TargetMode="External"/><Relationship Id="rId10" Type="http://schemas.openxmlformats.org/officeDocument/2006/relationships/hyperlink" Target="https://www.youtube.com/watch?v=gqoOvYbXV8Y&amp;list=PLU9qGTRXUDknIx6SnHukTjv9CANuaaE-x" TargetMode="External"/><Relationship Id="rId13" Type="http://schemas.openxmlformats.org/officeDocument/2006/relationships/hyperlink" Target="https://www.youtube.com/watch?v=1WcRzyarArM&amp;list=PLXGVrbWTYFQJgJzUuk0F6778h1EWMJHja" TargetMode="External"/><Relationship Id="rId12" Type="http://schemas.openxmlformats.org/officeDocument/2006/relationships/hyperlink" Target="https://youtube.com/playlist?list=PLZGOkwzhcgeS06sOZrvRAOJJ6bL_vUlAT&amp;si=AjT9pRUTMreijwBp" TargetMode="External"/><Relationship Id="rId15" Type="http://schemas.openxmlformats.org/officeDocument/2006/relationships/hyperlink" Target="https://www.youtube.com/watch?v=fCedwoMyYtc&amp;list=PL7lBkW4pLsILtRuQTaK0asslt-gxP-zQ2%20" TargetMode="External"/><Relationship Id="rId14" Type="http://schemas.openxmlformats.org/officeDocument/2006/relationships/hyperlink" Target="https://youtube.com/playlist?list=PL7lBkW4pLsIJMhCUdaQgZR83AvYPqwZq0&amp;si=Q-EerrezMiJPNtZ_%20" TargetMode="External"/><Relationship Id="rId17" Type="http://schemas.openxmlformats.org/officeDocument/2006/relationships/hyperlink" Target="https://www.youtube.com/watch?v=zIzufk0s_Ec&amp;list=PL7lBkW4pLsILFLIK8UVEudKsXL-5UCKVv%20" TargetMode="External"/><Relationship Id="rId16" Type="http://schemas.openxmlformats.org/officeDocument/2006/relationships/hyperlink" Target="https://www.youtube.com/watch?v=7ZfL6GY05DY&amp;list=PL7lBkW4pLsII6FJWN0cYtWk6KAv7jz-eC%20" TargetMode="External"/><Relationship Id="rId19" Type="http://schemas.openxmlformats.org/officeDocument/2006/relationships/hyperlink" Target="https://www.youtube.com/watch?v=7k9e_vbs1ZY&amp;list=PL7lBkW4pLsIKp0D3dtM-dF_f6sR6aCL-w" TargetMode="External"/><Relationship Id="rId18" Type="http://schemas.openxmlformats.org/officeDocument/2006/relationships/hyperlink" Target="https://www.youtube.com/watch?v=L88EilCCsUc&amp;list=PL7lBkW4pLsIKqIdaNS3EqKACUkzp4ZM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Ph0AfGWolworSY2EvuN390SlA==">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2024-12-27T15:36:00Z</dcterms:created>
  <dc:creator>anilk8774@gmail.com</dc:creator>
</cp:coreProperties>
</file>
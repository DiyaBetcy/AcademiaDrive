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ns w:author="Sebin Philip" w:id="1" w:date="2025-03-08T16:02:30Z"/>
        </w:rPr>
      </w:pPr>
      <w:ins w:author="Sebin Philip" w:id="1" w:date="2025-03-08T16:02:30Z">
        <w:r w:rsidDel="00000000" w:rsidR="00000000" w:rsidRPr="00000000">
          <w:rPr>
            <w:rtl w:val="0"/>
          </w:rPr>
          <w:t xml:space="preserve">Mlulu u</w:t>
        </w:r>
      </w:ins>
    </w:p>
    <w:p w:rsidR="00000000" w:rsidDel="00000000" w:rsidP="00000000" w:rsidRDefault="00000000" w:rsidRPr="00000000" w14:paraId="00000002">
      <w:pPr>
        <w:rPr>
          <w:ins w:author="Sebin Philip" w:id="1" w:date="2025-03-08T16:02:30Z"/>
        </w:rPr>
      </w:pPr>
      <w:ins w:author="Sebin Philip" w:id="1" w:date="2025-03-08T16:02:30Z">
        <w:r w:rsidDel="00000000" w:rsidR="00000000" w:rsidRPr="00000000">
          <w:rPr>
            <w:rtl w:val="0"/>
          </w:rPr>
          <w:t xml:space="preserve">jjbhimi</w:t>
        </w:r>
      </w:ins>
    </w:p>
    <w:p w:rsidR="00000000" w:rsidDel="00000000" w:rsidP="00000000" w:rsidRDefault="00000000" w:rsidRPr="00000000" w14:paraId="00000003">
      <w:pPr>
        <w:rPr/>
      </w:pPr>
      <w:ins w:author="Sebin Philip" w:id="1" w:date="2025-03-08T16:02:30Z">
        <w:r w:rsidDel="00000000" w:rsidR="00000000" w:rsidRPr="00000000">
          <w:rPr>
            <w:rtl w:val="0"/>
          </w:rPr>
          <w:t xml:space="preserve">Ikj</w:t>
        </w:r>
      </w:ins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https://youtube.com/playlist?list=PL7lBkW4pLsIKp0D3dtM-dF_f6sR6aCL-w&amp;si=S4Lk3Loq9pdbTfbk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ns w:author="Sebin Philip" w:id="2" w:date="2025-03-08T16:02:28Z"/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https://youtube.com/playlist?list=PL7lBkW4pLsIJFTwf_27</w:t>
        </w:r>
      </w:hyperlink>
      <w:ins w:author="Sebin Philip" w:id="2" w:date="2025-03-08T16:02:28Z">
        <w:r w:rsidDel="00000000" w:rsidR="00000000" w:rsidRPr="00000000">
          <w:fldChar w:fldCharType="begin"/>
        </w:r>
        <w:r w:rsidDel="00000000" w:rsidR="00000000" w:rsidRPr="00000000">
          <w:instrText xml:space="preserve">HYPERLINK "https://youtube.com/playlist?list=PL7lBkW4pLsIJFTwf_27Idy-jGUBJ89SN0&amp;si=_P_S4SlxzX2YxVX1"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  <w:rPrChange w:author="Sebin Philip" w:id="3" w:date="2025-03-08T16:02:28Z">
              <w:rPr>
                <w:color w:val="1155cc"/>
                <w:u w:val="single"/>
              </w:rPr>
            </w:rPrChange>
          </w:rPr>
          <w:t xml:space="preserve">idum yubg ubii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/>
      </w:pPr>
      <w:ins w:author="Sebin Philip" w:id="2" w:date="2025-03-08T16:02:28Z">
        <w:r w:rsidDel="00000000" w:rsidR="00000000" w:rsidRPr="00000000">
          <w:rPr>
            <w:rtl w:val="0"/>
          </w:rPr>
          <w:t xml:space="preserve">T </w:t>
        </w:r>
      </w:ins>
      <w:del w:author="Sebin Philip" w:id="2" w:date="2025-03-08T16:02:28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"https://youtube.com/playlist?list=PL7lBkW4pLsIJFTwf_27Idy-jGUBJ89SN0&amp;si=_P_S4SlxzX2YxVX1"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  <w:rPrChange w:author="Sebin Philip" w:id="3" w:date="2025-03-08T16:02:28Z">
              <w:rPr>
                <w:color w:val="1155cc"/>
                <w:u w:val="single"/>
              </w:rPr>
            </w:rPrChange>
          </w:rPr>
          <w:delText xml:space="preserve">Id</w:delText>
        </w:r>
        <w:r w:rsidDel="00000000" w:rsidR="00000000" w:rsidRPr="00000000">
          <w:fldChar w:fldCharType="end"/>
        </w:r>
      </w:del>
      <w:ins w:author="Sebin Philip" w:id="4" w:date="2025-03-08T16:02:31Z">
        <w:del w:author="Sebin Philip" w:id="2" w:date="2025-03-08T16:02:28Z">
          <w:r w:rsidDel="00000000" w:rsidR="00000000" w:rsidRPr="00000000">
            <w:fldChar w:fldCharType="begin"/>
          </w:r>
          <w:r w:rsidDel="00000000" w:rsidR="00000000" w:rsidRPr="00000000">
            <w:delInstrText xml:space="preserve">HYPERLINK "https://youtube.com/playlist?list=PL7lBkW4pLsIJFTwf_27Idy-jGUBJ89SN0&amp;si=_P_S4SlxzX2YxVX1"</w:delInstrText>
          </w:r>
          <w:r w:rsidDel="00000000" w:rsidR="00000000" w:rsidRPr="00000000"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  <w:rPrChange w:author="Sebin Philip" w:id="3" w:date="2025-03-08T16:02:28Z">
                <w:rPr>
                  <w:color w:val="1155cc"/>
                  <w:u w:val="single"/>
                </w:rPr>
              </w:rPrChange>
            </w:rPr>
            <w:delText xml:space="preserve">uk</w:delText>
          </w:r>
          <w:r w:rsidDel="00000000" w:rsidR="00000000" w:rsidRPr="00000000">
            <w:fldChar w:fldCharType="end"/>
          </w:r>
        </w:del>
      </w:ins>
      <w:del w:author="Sebin Philip" w:id="2" w:date="2025-03-08T16:02:28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"https://youtube.com/playlist?list=PL7lBkW4pLsIJFTwf_27Idy-jGUBJ89SN0&amp;si=_P_S4SlxzX2YxVX1"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  <w:rPrChange w:author="Sebin Philip" w:id="3" w:date="2025-03-08T16:02:28Z">
              <w:rPr>
                <w:color w:val="1155cc"/>
                <w:u w:val="single"/>
              </w:rPr>
            </w:rPrChange>
          </w:rPr>
          <w:delText xml:space="preserve">y-jGUBJ</w:delText>
        </w:r>
        <w:r w:rsidDel="00000000" w:rsidR="00000000" w:rsidRPr="00000000">
          <w:fldChar w:fldCharType="end"/>
        </w:r>
      </w:del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89SN0&amp;si=_P_S4SlxzX2YxVX1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https://youtube.com/playlist?list=PL7lBkW4pLsILrjwF7LXZE1DNGkXJLy_Lb&amp;si=ce1SlPeTzlY0SYK5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  <w:sectPrChange w:author="Anonymous" w:id="0" w:date="2024-12-24T13:28:41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>
        <w:ins w:author="Anonymous" w:id="5" w:date="2024-12-24T13:28:41Z"/>
        <w:rPrChange w:author="Anonymous" w:id="0" w:date="2024-12-24T13:28:41Z">
          <w:rPr/>
        </w:rPrChange>
      </w:rPr>
    </w:pPr>
    <w:ins w:author="Anonymous" w:id="5" w:date="2024-12-24T13:28:4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be.com/playlist?list=PL7lBkW4pLsILrjwF7LXZE1DNGkXJLy_Lb&amp;si=ce1SlPeTzlY0SYK5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7lBkW4pLsIKp0D3dtM-dF_f6sR6aCL-w&amp;si=S4Lk3Loq9pdbTfbk" TargetMode="External"/><Relationship Id="rId7" Type="http://schemas.openxmlformats.org/officeDocument/2006/relationships/hyperlink" Target="https://youtube.com/playlist?list=PL7lBkW4pLsIJFTwf_27Idy-jGUBJ89SN0&amp;si=_P_S4SlxzX2YxVX1" TargetMode="External"/><Relationship Id="rId8" Type="http://schemas.openxmlformats.org/officeDocument/2006/relationships/hyperlink" Target="https://youtube.com/playlist?list=PL7lBkW4pLsIJFTwf_27Idy-jGUBJ89SN0&amp;si=_P_S4SlxzX2YxVX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